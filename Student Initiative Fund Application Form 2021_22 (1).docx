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AF5F4" w14:textId="77777777" w:rsidR="0089566B" w:rsidRPr="0089566B" w:rsidRDefault="00A5433B">
      <w:pPr>
        <w:rPr>
          <w:b/>
          <w:sz w:val="56"/>
        </w:rPr>
      </w:pPr>
      <w:r>
        <w:rPr>
          <w:b/>
          <w:sz w:val="56"/>
        </w:rPr>
        <w:t xml:space="preserve">PPLS </w:t>
      </w:r>
      <w:r w:rsidR="0089566B" w:rsidRPr="0089566B">
        <w:rPr>
          <w:b/>
          <w:sz w:val="56"/>
        </w:rPr>
        <w:t>Student</w:t>
      </w:r>
      <w:r>
        <w:rPr>
          <w:b/>
          <w:sz w:val="56"/>
        </w:rPr>
        <w:t xml:space="preserve"> Initiative Fund </w:t>
      </w:r>
    </w:p>
    <w:p w14:paraId="1DAA5C46" w14:textId="77777777" w:rsidR="00F56DEE" w:rsidRDefault="00F56DEE" w:rsidP="00F56DEE">
      <w:r>
        <w:t>This fund is open to all UG and PG students studying degrees owned by the School of Philosophy, Psychology &amp; Language Sciences (PPLS).</w:t>
      </w:r>
    </w:p>
    <w:p w14:paraId="2BA2999C" w14:textId="77777777" w:rsidR="00F56DEE" w:rsidRDefault="00F56DEE" w:rsidP="00F56DEE">
      <w:r>
        <w:t>You can apply for funding towards an event or initiative that will benefit your student community, including public engagement: schools, community groups, charities etc. Your event could be for an in person or online event, meet up, or digital project. If you have secured funding from elsewhere, you can also apply for match funding.</w:t>
      </w:r>
    </w:p>
    <w:p w14:paraId="17EBC7A5" w14:textId="0F22BCCD" w:rsidR="0089566B" w:rsidRPr="00A21B1E" w:rsidRDefault="00EE7249">
      <w:pPr>
        <w:rPr>
          <w:b/>
        </w:rPr>
      </w:pPr>
      <w:r w:rsidRPr="00ED272C">
        <w:rPr>
          <w:b/>
        </w:rPr>
        <w:t xml:space="preserve">Please complete the below form, extending the boxes as necessary, and send to: </w:t>
      </w:r>
      <w:r w:rsidRPr="00ED272C">
        <w:rPr>
          <w:b/>
        </w:rPr>
        <w:br/>
      </w:r>
      <w:hyperlink r:id="rId8" w:history="1">
        <w:r w:rsidR="00A30B82" w:rsidRPr="005F56E4">
          <w:rPr>
            <w:rStyle w:val="Hyperlink"/>
          </w:rPr>
          <w:t>s.holt@ed.ac.uk</w:t>
        </w:r>
      </w:hyperlink>
    </w:p>
    <w:tbl>
      <w:tblPr>
        <w:tblStyle w:val="TableGrid"/>
        <w:tblW w:w="0" w:type="auto"/>
        <w:tblLook w:val="04A0" w:firstRow="1" w:lastRow="0" w:firstColumn="1" w:lastColumn="0" w:noHBand="0" w:noVBand="1"/>
      </w:tblPr>
      <w:tblGrid>
        <w:gridCol w:w="2442"/>
        <w:gridCol w:w="6574"/>
      </w:tblGrid>
      <w:tr w:rsidR="0089566B" w14:paraId="5A92BBDE" w14:textId="77777777" w:rsidTr="0089566B">
        <w:tc>
          <w:tcPr>
            <w:tcW w:w="2122" w:type="dxa"/>
          </w:tcPr>
          <w:p w14:paraId="4B56D3D7" w14:textId="77777777" w:rsidR="0089566B" w:rsidRPr="0089566B" w:rsidRDefault="0089566B" w:rsidP="00F22C43">
            <w:pPr>
              <w:spacing w:before="10" w:after="10" w:line="276" w:lineRule="auto"/>
              <w:rPr>
                <w:b/>
              </w:rPr>
            </w:pPr>
            <w:r w:rsidRPr="0089566B">
              <w:rPr>
                <w:b/>
              </w:rPr>
              <w:t>Name</w:t>
            </w:r>
          </w:p>
        </w:tc>
        <w:tc>
          <w:tcPr>
            <w:tcW w:w="6894" w:type="dxa"/>
          </w:tcPr>
          <w:p w14:paraId="5D09C335" w14:textId="655650AC" w:rsidR="0089566B" w:rsidRDefault="00A86827" w:rsidP="00F22C43">
            <w:pPr>
              <w:spacing w:before="10" w:after="10" w:line="276" w:lineRule="auto"/>
            </w:pPr>
            <w:r>
              <w:t>Greta Gandolfi</w:t>
            </w:r>
          </w:p>
        </w:tc>
      </w:tr>
      <w:tr w:rsidR="0089566B" w14:paraId="5200EBD2" w14:textId="77777777" w:rsidTr="0089566B">
        <w:tc>
          <w:tcPr>
            <w:tcW w:w="2122" w:type="dxa"/>
          </w:tcPr>
          <w:p w14:paraId="4A3E17E7" w14:textId="77777777" w:rsidR="0089566B" w:rsidRPr="0089566B" w:rsidRDefault="0089566B" w:rsidP="00F22C43">
            <w:pPr>
              <w:spacing w:before="10" w:after="10" w:line="276" w:lineRule="auto"/>
              <w:rPr>
                <w:b/>
              </w:rPr>
            </w:pPr>
            <w:r w:rsidRPr="0089566B">
              <w:rPr>
                <w:b/>
              </w:rPr>
              <w:t>UUN</w:t>
            </w:r>
          </w:p>
        </w:tc>
        <w:tc>
          <w:tcPr>
            <w:tcW w:w="6894" w:type="dxa"/>
          </w:tcPr>
          <w:p w14:paraId="4B27D41B" w14:textId="16CED26B" w:rsidR="0089566B" w:rsidRDefault="00B679F3" w:rsidP="00F22C43">
            <w:pPr>
              <w:spacing w:before="10" w:after="10" w:line="276" w:lineRule="auto"/>
            </w:pPr>
            <w:r>
              <w:t>s</w:t>
            </w:r>
            <w:r w:rsidR="00A86827">
              <w:t>2134398</w:t>
            </w:r>
          </w:p>
        </w:tc>
      </w:tr>
      <w:tr w:rsidR="001F7395" w14:paraId="623291B9" w14:textId="77777777" w:rsidTr="0089566B">
        <w:tc>
          <w:tcPr>
            <w:tcW w:w="2122" w:type="dxa"/>
          </w:tcPr>
          <w:p w14:paraId="0863B33B" w14:textId="77777777" w:rsidR="001F7395" w:rsidRPr="0089566B" w:rsidRDefault="001F7395" w:rsidP="00F22C43">
            <w:pPr>
              <w:spacing w:before="10" w:after="10" w:line="276" w:lineRule="auto"/>
              <w:rPr>
                <w:b/>
              </w:rPr>
            </w:pPr>
            <w:r>
              <w:rPr>
                <w:b/>
              </w:rPr>
              <w:t>Contact email</w:t>
            </w:r>
          </w:p>
        </w:tc>
        <w:tc>
          <w:tcPr>
            <w:tcW w:w="6894" w:type="dxa"/>
          </w:tcPr>
          <w:p w14:paraId="73DF8D09" w14:textId="5AAD8E6F" w:rsidR="001F7395" w:rsidRDefault="00B679F3" w:rsidP="00F22C43">
            <w:pPr>
              <w:spacing w:before="10" w:after="10" w:line="276" w:lineRule="auto"/>
            </w:pPr>
            <w:r>
              <w:t>s2134398@sms.ed.ac.uk</w:t>
            </w:r>
          </w:p>
        </w:tc>
      </w:tr>
      <w:tr w:rsidR="001F7395" w14:paraId="769EE7D3" w14:textId="77777777" w:rsidTr="0089566B">
        <w:tc>
          <w:tcPr>
            <w:tcW w:w="2122" w:type="dxa"/>
          </w:tcPr>
          <w:p w14:paraId="490D3EFF" w14:textId="77777777" w:rsidR="001F7395" w:rsidRPr="0089566B" w:rsidRDefault="00594072" w:rsidP="00F22C43">
            <w:pPr>
              <w:spacing w:before="10" w:after="10" w:line="276" w:lineRule="auto"/>
              <w:rPr>
                <w:b/>
              </w:rPr>
            </w:pPr>
            <w:r>
              <w:rPr>
                <w:b/>
              </w:rPr>
              <w:t>Degree programme</w:t>
            </w:r>
            <w:r w:rsidR="001F7395">
              <w:rPr>
                <w:b/>
              </w:rPr>
              <w:t xml:space="preserve"> and year of study</w:t>
            </w:r>
            <w:r>
              <w:rPr>
                <w:b/>
              </w:rPr>
              <w:t xml:space="preserve"> (e.g. 1</w:t>
            </w:r>
            <w:r w:rsidRPr="00594072">
              <w:rPr>
                <w:b/>
                <w:vertAlign w:val="superscript"/>
              </w:rPr>
              <w:t>st</w:t>
            </w:r>
            <w:r>
              <w:rPr>
                <w:b/>
              </w:rPr>
              <w:t xml:space="preserve"> year, 2</w:t>
            </w:r>
            <w:r w:rsidRPr="00594072">
              <w:rPr>
                <w:b/>
                <w:vertAlign w:val="superscript"/>
              </w:rPr>
              <w:t>nd</w:t>
            </w:r>
            <w:r>
              <w:rPr>
                <w:b/>
              </w:rPr>
              <w:t xml:space="preserve"> year)</w:t>
            </w:r>
          </w:p>
        </w:tc>
        <w:tc>
          <w:tcPr>
            <w:tcW w:w="6894" w:type="dxa"/>
          </w:tcPr>
          <w:p w14:paraId="1C369FD8" w14:textId="67A57963" w:rsidR="001F7395" w:rsidRDefault="00B679F3" w:rsidP="00F22C43">
            <w:pPr>
              <w:spacing w:before="10" w:after="10" w:line="276" w:lineRule="auto"/>
            </w:pPr>
            <w:r>
              <w:t>PhD student 2</w:t>
            </w:r>
            <w:r w:rsidRPr="00B679F3">
              <w:rPr>
                <w:vertAlign w:val="superscript"/>
              </w:rPr>
              <w:t>nd</w:t>
            </w:r>
            <w:r>
              <w:t xml:space="preserve"> year</w:t>
            </w:r>
          </w:p>
        </w:tc>
      </w:tr>
      <w:tr w:rsidR="0089566B" w14:paraId="7DC34989" w14:textId="77777777" w:rsidTr="0089566B">
        <w:tc>
          <w:tcPr>
            <w:tcW w:w="2122" w:type="dxa"/>
          </w:tcPr>
          <w:p w14:paraId="493078FF" w14:textId="77777777" w:rsidR="0089566B" w:rsidRPr="0089566B" w:rsidRDefault="0089566B" w:rsidP="00F22C43">
            <w:pPr>
              <w:spacing w:before="10" w:after="10" w:line="276" w:lineRule="auto"/>
              <w:rPr>
                <w:b/>
              </w:rPr>
            </w:pPr>
            <w:r w:rsidRPr="0089566B">
              <w:rPr>
                <w:b/>
              </w:rPr>
              <w:t>Title of proposal</w:t>
            </w:r>
          </w:p>
        </w:tc>
        <w:tc>
          <w:tcPr>
            <w:tcW w:w="6894" w:type="dxa"/>
          </w:tcPr>
          <w:p w14:paraId="639EA57A" w14:textId="194201B6" w:rsidR="0089566B" w:rsidRDefault="00B679F3" w:rsidP="00F22C43">
            <w:pPr>
              <w:spacing w:before="10" w:after="10" w:line="276" w:lineRule="auto"/>
            </w:pPr>
            <w:r>
              <w:t>Psycholinguistics Conference</w:t>
            </w:r>
          </w:p>
          <w:p w14:paraId="583F272A" w14:textId="77777777" w:rsidR="0089566B" w:rsidRDefault="0089566B" w:rsidP="00F22C43">
            <w:pPr>
              <w:spacing w:before="10" w:after="10" w:line="276" w:lineRule="auto"/>
            </w:pPr>
          </w:p>
          <w:p w14:paraId="09CE5B0A" w14:textId="77777777" w:rsidR="0089566B" w:rsidRDefault="0089566B" w:rsidP="00F22C43">
            <w:pPr>
              <w:spacing w:before="10" w:after="10" w:line="276" w:lineRule="auto"/>
            </w:pPr>
          </w:p>
          <w:p w14:paraId="4C874DDF" w14:textId="77777777" w:rsidR="0089566B" w:rsidRDefault="0089566B" w:rsidP="00F22C43">
            <w:pPr>
              <w:spacing w:before="10" w:after="10" w:line="276" w:lineRule="auto"/>
            </w:pPr>
          </w:p>
        </w:tc>
      </w:tr>
      <w:tr w:rsidR="0089566B" w14:paraId="1F29DC21" w14:textId="77777777" w:rsidTr="0089566B">
        <w:tc>
          <w:tcPr>
            <w:tcW w:w="2122" w:type="dxa"/>
          </w:tcPr>
          <w:p w14:paraId="47E911B1" w14:textId="77777777" w:rsidR="0089566B" w:rsidRPr="0089566B" w:rsidRDefault="0089566B" w:rsidP="00F22C43">
            <w:pPr>
              <w:spacing w:before="10" w:after="10" w:line="276" w:lineRule="auto"/>
              <w:rPr>
                <w:b/>
              </w:rPr>
            </w:pPr>
            <w:r w:rsidRPr="0089566B">
              <w:rPr>
                <w:b/>
              </w:rPr>
              <w:t>Project proposal</w:t>
            </w:r>
          </w:p>
        </w:tc>
        <w:tc>
          <w:tcPr>
            <w:tcW w:w="6894" w:type="dxa"/>
          </w:tcPr>
          <w:p w14:paraId="011AD8C3" w14:textId="77777777" w:rsidR="008B4B12" w:rsidRDefault="0011577B" w:rsidP="0011577B">
            <w:pPr>
              <w:jc w:val="both"/>
              <w:rPr>
                <w:ins w:id="0" w:author="RAMOS BADAYA Esperanza" w:date="2022-07-12T10:03:00Z"/>
              </w:rPr>
            </w:pPr>
            <w:r>
              <w:t xml:space="preserve">We have a planned an event aimed for PGT/ERC people working in Psycholinguistics in the UK. </w:t>
            </w:r>
          </w:p>
          <w:p w14:paraId="0909F310" w14:textId="77777777" w:rsidR="008B4B12" w:rsidRDefault="008B4B12" w:rsidP="0011577B">
            <w:pPr>
              <w:jc w:val="both"/>
              <w:rPr>
                <w:ins w:id="1" w:author="RAMOS BADAYA Esperanza" w:date="2022-07-12T10:03:00Z"/>
              </w:rPr>
            </w:pPr>
          </w:p>
          <w:p w14:paraId="4A6E5012" w14:textId="58D6A944" w:rsidR="0011577B" w:rsidRDefault="008B4B12" w:rsidP="0011577B">
            <w:pPr>
              <w:jc w:val="both"/>
              <w:rPr>
                <w:ins w:id="2" w:author="RAMOS BADAYA Esperanza" w:date="2022-07-12T10:03:00Z"/>
              </w:rPr>
            </w:pPr>
            <w:ins w:id="3" w:author="RAMOS BADAYA Esperanza" w:date="2022-07-12T10:03:00Z">
              <w:r>
                <w:t>In order to gather information about interest and what would be useful for our target audience, w</w:t>
              </w:r>
            </w:ins>
            <w:del w:id="4" w:author="RAMOS BADAYA Esperanza" w:date="2022-07-12T10:03:00Z">
              <w:r w:rsidR="0011577B" w:rsidDel="008B4B12">
                <w:delText>W</w:delText>
              </w:r>
            </w:del>
            <w:r w:rsidR="0011577B">
              <w:t xml:space="preserve">e distributed a survey via those signed up in the Psycholinguistics Coffee mailing list, </w:t>
            </w:r>
            <w:del w:id="5" w:author="RAMOS BADAYA Esperanza" w:date="2022-07-12T10:03:00Z">
              <w:r w:rsidR="0011577B" w:rsidDel="008B4B12">
                <w:delText xml:space="preserve">and </w:delText>
              </w:r>
            </w:del>
            <w:r w:rsidR="0011577B">
              <w:t xml:space="preserve">by emailing head of schools/programme directors of different universities in the north of England and Scotland, </w:t>
            </w:r>
            <w:del w:id="6" w:author="RAMOS BADAYA Esperanza" w:date="2022-07-12T10:03:00Z">
              <w:r w:rsidR="0011577B" w:rsidDel="008B4B12">
                <w:delText>as well as by distributing the survey via Twitter</w:delText>
              </w:r>
            </w:del>
            <w:ins w:id="7" w:author="RAMOS BADAYA Esperanza" w:date="2022-07-12T10:03:00Z">
              <w:r>
                <w:t>and on Twitter</w:t>
              </w:r>
            </w:ins>
            <w:r w:rsidR="0011577B">
              <w:t>.</w:t>
            </w:r>
          </w:p>
          <w:p w14:paraId="3E2873D0" w14:textId="77777777" w:rsidR="008B4B12" w:rsidRDefault="008B4B12" w:rsidP="0011577B">
            <w:pPr>
              <w:jc w:val="both"/>
            </w:pPr>
          </w:p>
          <w:p w14:paraId="05029D22" w14:textId="30EFD1CC" w:rsidR="0011577B" w:rsidRDefault="0011577B" w:rsidP="0011577B">
            <w:pPr>
              <w:jc w:val="both"/>
              <w:rPr>
                <w:ins w:id="8" w:author="RAMOS BADAYA Esperanza" w:date="2022-07-12T10:03:00Z"/>
              </w:rPr>
            </w:pPr>
            <w:r>
              <w:t>By the 8</w:t>
            </w:r>
            <w:r w:rsidRPr="003E6E28">
              <w:rPr>
                <w:vertAlign w:val="superscript"/>
              </w:rPr>
              <w:t>th</w:t>
            </w:r>
            <w:r>
              <w:t xml:space="preserve"> of June, we have collected around 29 responses (complete answers = 20). Most of the interest comes from PhD students in the last years of their studies, and ECR (3 years from submission)</w:t>
            </w:r>
            <w:r w:rsidR="00C64CE9">
              <w:t xml:space="preserve">. </w:t>
            </w:r>
            <w:r>
              <w:t xml:space="preserve">Most respondents said they would like to attend this event (16), with a preference to attend in person here in Edinburgh (11). </w:t>
            </w:r>
          </w:p>
          <w:p w14:paraId="7B5053C6" w14:textId="77777777" w:rsidR="008B4B12" w:rsidRDefault="008B4B12" w:rsidP="0011577B">
            <w:pPr>
              <w:jc w:val="both"/>
            </w:pPr>
          </w:p>
          <w:p w14:paraId="33DE6F92" w14:textId="77777777" w:rsidR="008B4B12" w:rsidRDefault="0011577B" w:rsidP="0011577B">
            <w:pPr>
              <w:jc w:val="both"/>
              <w:rPr>
                <w:ins w:id="9" w:author="RAMOS BADAYA Esperanza" w:date="2022-07-12T10:06:00Z"/>
              </w:rPr>
            </w:pPr>
            <w:r>
              <w:t xml:space="preserve">We gave our respondents an idea of what we wanted the event to look like. </w:t>
            </w:r>
            <w:del w:id="10" w:author="RAMOS BADAYA Esperanza" w:date="2022-07-12T10:04:00Z">
              <w:r w:rsidDel="008B4B12">
                <w:delText>In particular</w:delText>
              </w:r>
            </w:del>
            <w:ins w:id="11" w:author="RAMOS BADAYA Esperanza" w:date="2022-07-12T10:04:00Z">
              <w:r w:rsidR="008B4B12">
                <w:t>Specially</w:t>
              </w:r>
            </w:ins>
            <w:r>
              <w:t xml:space="preserve">, we suggested </w:t>
            </w:r>
            <w:del w:id="12" w:author="RAMOS BADAYA Esperanza" w:date="2022-07-12T10:04:00Z">
              <w:r w:rsidDel="008B4B12">
                <w:delText xml:space="preserve">running </w:delText>
              </w:r>
            </w:del>
            <w:r>
              <w:t>a two-day event</w:t>
            </w:r>
            <w:ins w:id="13" w:author="RAMOS BADAYA Esperanza" w:date="2022-07-12T10:04:00Z">
              <w:r w:rsidR="008B4B12">
                <w:t xml:space="preserve"> over a weekend</w:t>
              </w:r>
            </w:ins>
            <w:del w:id="14" w:author="RAMOS BADAYA Esperanza" w:date="2022-07-12T10:04:00Z">
              <w:r w:rsidDel="008B4B12">
                <w:delText>,</w:delText>
              </w:r>
            </w:del>
            <w:r>
              <w:t xml:space="preserve"> that would include poster sessions, talks by researchers, workshops, and social activities. </w:t>
            </w:r>
          </w:p>
          <w:p w14:paraId="621FB57A" w14:textId="77777777" w:rsidR="008B4B12" w:rsidRDefault="008B4B12" w:rsidP="0011577B">
            <w:pPr>
              <w:jc w:val="both"/>
              <w:rPr>
                <w:ins w:id="15" w:author="RAMOS BADAYA Esperanza" w:date="2022-07-12T10:06:00Z"/>
              </w:rPr>
            </w:pPr>
          </w:p>
          <w:p w14:paraId="5052C59E" w14:textId="2FD481D2" w:rsidR="0011577B" w:rsidRDefault="0011577B" w:rsidP="0011577B">
            <w:pPr>
              <w:jc w:val="both"/>
              <w:rPr>
                <w:ins w:id="16" w:author="RAMOS BADAYA Esperanza" w:date="2022-07-12T10:07:00Z"/>
              </w:rPr>
            </w:pPr>
            <w:r>
              <w:t>Most respondents said they would prefer attending the event for two days (13)</w:t>
            </w:r>
            <w:ins w:id="17" w:author="RAMOS BADAYA Esperanza" w:date="2022-07-12T10:06:00Z">
              <w:r w:rsidR="008B4B12">
                <w:t xml:space="preserve"> in-person</w:t>
              </w:r>
            </w:ins>
            <w:r>
              <w:t xml:space="preserve">. 11 respondents reported being interested in presenting their research in a poster session (certain = 11, maybe = 8). Our respondents also reported interest in the talks, with 8 answers suggesting talks by ECR and 7 by senior researchers. 4 respondents </w:t>
            </w:r>
            <w:r>
              <w:lastRenderedPageBreak/>
              <w:t>reported being interested in delivering a workshop, while 12 respondents said they might be interested in delivering a workshop. Finally, our respondents’ answers included a series of suggestions for social events.</w:t>
            </w:r>
          </w:p>
          <w:p w14:paraId="068510DC" w14:textId="77777777" w:rsidR="008B4B12" w:rsidRDefault="008B4B12" w:rsidP="0011577B">
            <w:pPr>
              <w:jc w:val="both"/>
            </w:pPr>
          </w:p>
          <w:p w14:paraId="127414F2" w14:textId="5F2B3657" w:rsidR="0011577B" w:rsidRDefault="0011577B" w:rsidP="0011577B">
            <w:pPr>
              <w:jc w:val="both"/>
              <w:rPr>
                <w:ins w:id="18" w:author="RAMOS BADAYA Esperanza" w:date="2022-07-12T10:08:00Z"/>
              </w:rPr>
            </w:pPr>
            <w:r>
              <w:t xml:space="preserve">Given these responses, we feel that the best option is to run a </w:t>
            </w:r>
            <w:r>
              <w:rPr>
                <w:b/>
              </w:rPr>
              <w:t>two-day event</w:t>
            </w:r>
            <w:ins w:id="19" w:author="RAMOS BADAYA Esperanza" w:date="2022-07-12T10:07:00Z">
              <w:r w:rsidR="008B4B12">
                <w:rPr>
                  <w:b/>
                </w:rPr>
                <w:t xml:space="preserve"> in person</w:t>
              </w:r>
              <w:r w:rsidR="008B4B12">
                <w:t>, but with the option to stream it for those who cannot attend in person</w:t>
              </w:r>
            </w:ins>
            <w:r>
              <w:t xml:space="preserve">. We expect to have around </w:t>
            </w:r>
            <w:del w:id="20" w:author="RAMOS BADAYA Esperanza" w:date="2022-07-12T10:16:00Z">
              <w:r w:rsidR="00F5420D" w:rsidRPr="00771EB2" w:rsidDel="004F1E3E">
                <w:rPr>
                  <w:b/>
                  <w:color w:val="000000" w:themeColor="text1"/>
                </w:rPr>
                <w:delText>4</w:delText>
              </w:r>
              <w:r w:rsidRPr="00771EB2" w:rsidDel="004F1E3E">
                <w:rPr>
                  <w:b/>
                  <w:color w:val="000000" w:themeColor="text1"/>
                </w:rPr>
                <w:delText xml:space="preserve">0 </w:delText>
              </w:r>
            </w:del>
            <w:ins w:id="21" w:author="RAMOS BADAYA Esperanza" w:date="2022-07-12T10:17:00Z">
              <w:r w:rsidR="004F1E3E">
                <w:rPr>
                  <w:b/>
                  <w:color w:val="000000" w:themeColor="text1"/>
                </w:rPr>
                <w:t>48</w:t>
              </w:r>
            </w:ins>
            <w:ins w:id="22" w:author="RAMOS BADAYA Esperanza" w:date="2022-07-12T10:16:00Z">
              <w:r w:rsidR="004F1E3E" w:rsidRPr="00771EB2">
                <w:rPr>
                  <w:b/>
                  <w:color w:val="000000" w:themeColor="text1"/>
                </w:rPr>
                <w:t xml:space="preserve"> </w:t>
              </w:r>
            </w:ins>
            <w:r w:rsidRPr="00771EB2">
              <w:rPr>
                <w:b/>
                <w:color w:val="000000" w:themeColor="text1"/>
              </w:rPr>
              <w:t>attendees</w:t>
            </w:r>
            <w:r w:rsidRPr="00771EB2">
              <w:rPr>
                <w:color w:val="000000" w:themeColor="text1"/>
              </w:rPr>
              <w:t xml:space="preserve"> </w:t>
            </w:r>
            <w:r>
              <w:t xml:space="preserve">(accounting for people who started the survey but did not finish it, </w:t>
            </w:r>
            <w:del w:id="23" w:author="RAMOS BADAYA Esperanza" w:date="2022-07-12T10:16:00Z">
              <w:r w:rsidDel="004F1E3E">
                <w:delText xml:space="preserve">and </w:delText>
              </w:r>
            </w:del>
            <w:r>
              <w:t>assuming people who did not get the survey</w:t>
            </w:r>
            <w:ins w:id="24" w:author="RAMOS BADAYA Esperanza" w:date="2022-07-12T10:16:00Z">
              <w:r w:rsidR="004F1E3E">
                <w:t>, and including members of the department who did not fill in the survey but showed interest elsewhere</w:t>
              </w:r>
            </w:ins>
            <w:r>
              <w:t xml:space="preserve">). </w:t>
            </w:r>
            <w:ins w:id="25" w:author="RAMOS BADAYA Esperanza" w:date="2022-07-12T10:18:00Z">
              <w:r w:rsidR="004F1E3E">
                <w:t xml:space="preserve">48 attendees is the maximum capacity of the room we would book with a cabaret set-up, which is ideal for the purposes of our conference </w:t>
              </w:r>
            </w:ins>
            <w:ins w:id="26" w:author="RAMOS BADAYA Esperanza" w:date="2022-07-12T10:19:00Z">
              <w:r w:rsidR="004F1E3E">
                <w:t>(i.e., workshops, talks).</w:t>
              </w:r>
            </w:ins>
          </w:p>
          <w:p w14:paraId="6B8B66F8" w14:textId="77777777" w:rsidR="008B4B12" w:rsidRPr="006C1462" w:rsidRDefault="008B4B12" w:rsidP="0011577B">
            <w:pPr>
              <w:jc w:val="both"/>
            </w:pPr>
          </w:p>
          <w:p w14:paraId="0A543387" w14:textId="77777777" w:rsidR="0011577B" w:rsidRDefault="0011577B" w:rsidP="0011577B">
            <w:r>
              <w:t>The event program would look at follows:</w:t>
            </w:r>
          </w:p>
          <w:tbl>
            <w:tblPr>
              <w:tblStyle w:val="TableGrid"/>
              <w:tblW w:w="0" w:type="auto"/>
              <w:tblLook w:val="04A0" w:firstRow="1" w:lastRow="0" w:firstColumn="1" w:lastColumn="0" w:noHBand="0" w:noVBand="1"/>
            </w:tblPr>
            <w:tblGrid>
              <w:gridCol w:w="3174"/>
              <w:gridCol w:w="3174"/>
            </w:tblGrid>
            <w:tr w:rsidR="0011577B" w14:paraId="21579F44" w14:textId="77777777" w:rsidTr="002148C3">
              <w:tc>
                <w:tcPr>
                  <w:tcW w:w="4675" w:type="dxa"/>
                </w:tcPr>
                <w:p w14:paraId="5B496A94" w14:textId="77777777" w:rsidR="0011577B" w:rsidRDefault="0011577B" w:rsidP="0011577B">
                  <w:r>
                    <w:t>DAY 1</w:t>
                  </w:r>
                </w:p>
              </w:tc>
              <w:tc>
                <w:tcPr>
                  <w:tcW w:w="4675" w:type="dxa"/>
                </w:tcPr>
                <w:p w14:paraId="2A8A93DF" w14:textId="77777777" w:rsidR="0011577B" w:rsidRDefault="0011577B" w:rsidP="0011577B">
                  <w:r>
                    <w:t>DAY 2</w:t>
                  </w:r>
                </w:p>
              </w:tc>
            </w:tr>
            <w:tr w:rsidR="0011577B" w14:paraId="2DBF44CB" w14:textId="77777777" w:rsidTr="002148C3">
              <w:tc>
                <w:tcPr>
                  <w:tcW w:w="4675" w:type="dxa"/>
                </w:tcPr>
                <w:p w14:paraId="3985B198" w14:textId="77777777" w:rsidR="0011577B" w:rsidRDefault="0011577B" w:rsidP="0011577B">
                  <w:r>
                    <w:t>Workshop (student-led)</w:t>
                  </w:r>
                </w:p>
              </w:tc>
              <w:tc>
                <w:tcPr>
                  <w:tcW w:w="4675" w:type="dxa"/>
                </w:tcPr>
                <w:p w14:paraId="58FAEF68" w14:textId="77777777" w:rsidR="0011577B" w:rsidRDefault="0011577B" w:rsidP="0011577B">
                  <w:r>
                    <w:t>Workshop (student-led)</w:t>
                  </w:r>
                </w:p>
              </w:tc>
            </w:tr>
            <w:tr w:rsidR="0011577B" w14:paraId="63A7D695" w14:textId="77777777" w:rsidTr="002148C3">
              <w:tc>
                <w:tcPr>
                  <w:tcW w:w="4675" w:type="dxa"/>
                </w:tcPr>
                <w:p w14:paraId="1DBEFBAF" w14:textId="77777777" w:rsidR="0011577B" w:rsidRDefault="0011577B" w:rsidP="0011577B">
                  <w:r>
                    <w:t>Talk</w:t>
                  </w:r>
                </w:p>
              </w:tc>
              <w:tc>
                <w:tcPr>
                  <w:tcW w:w="4675" w:type="dxa"/>
                </w:tcPr>
                <w:p w14:paraId="42CA3D8B" w14:textId="77777777" w:rsidR="0011577B" w:rsidRDefault="0011577B" w:rsidP="0011577B">
                  <w:r>
                    <w:t>Talk</w:t>
                  </w:r>
                </w:p>
              </w:tc>
            </w:tr>
            <w:tr w:rsidR="0011577B" w14:paraId="4B967E40" w14:textId="77777777" w:rsidTr="002148C3">
              <w:tc>
                <w:tcPr>
                  <w:tcW w:w="4675" w:type="dxa"/>
                </w:tcPr>
                <w:p w14:paraId="38E01135" w14:textId="77777777" w:rsidR="0011577B" w:rsidRDefault="0011577B" w:rsidP="0011577B">
                  <w:r>
                    <w:t>Lunch break</w:t>
                  </w:r>
                </w:p>
              </w:tc>
              <w:tc>
                <w:tcPr>
                  <w:tcW w:w="4675" w:type="dxa"/>
                </w:tcPr>
                <w:p w14:paraId="0700FA7F" w14:textId="77777777" w:rsidR="0011577B" w:rsidRDefault="0011577B" w:rsidP="0011577B">
                  <w:r>
                    <w:t>Lunch break</w:t>
                  </w:r>
                </w:p>
              </w:tc>
            </w:tr>
            <w:tr w:rsidR="0011577B" w14:paraId="5F0B6E19" w14:textId="77777777" w:rsidTr="002148C3">
              <w:tc>
                <w:tcPr>
                  <w:tcW w:w="4675" w:type="dxa"/>
                </w:tcPr>
                <w:p w14:paraId="67764C37" w14:textId="77777777" w:rsidR="0011577B" w:rsidRDefault="0011577B" w:rsidP="0011577B">
                  <w:r>
                    <w:t>Poster session</w:t>
                  </w:r>
                </w:p>
              </w:tc>
              <w:tc>
                <w:tcPr>
                  <w:tcW w:w="4675" w:type="dxa"/>
                </w:tcPr>
                <w:p w14:paraId="4056DA8F" w14:textId="77777777" w:rsidR="0011577B" w:rsidRDefault="0011577B" w:rsidP="0011577B">
                  <w:r>
                    <w:t>Round table</w:t>
                  </w:r>
                </w:p>
              </w:tc>
            </w:tr>
            <w:tr w:rsidR="0011577B" w14:paraId="7F898CE9" w14:textId="77777777" w:rsidTr="002148C3">
              <w:tc>
                <w:tcPr>
                  <w:tcW w:w="4675" w:type="dxa"/>
                </w:tcPr>
                <w:p w14:paraId="548BA03B" w14:textId="77777777" w:rsidR="0011577B" w:rsidRDefault="0011577B" w:rsidP="0011577B">
                  <w:r>
                    <w:t>Round table</w:t>
                  </w:r>
                </w:p>
              </w:tc>
              <w:tc>
                <w:tcPr>
                  <w:tcW w:w="4675" w:type="dxa"/>
                </w:tcPr>
                <w:p w14:paraId="0B8EC789" w14:textId="77777777" w:rsidR="0011577B" w:rsidRDefault="0011577B" w:rsidP="0011577B">
                  <w:r>
                    <w:t>Closure event (social)</w:t>
                  </w:r>
                </w:p>
              </w:tc>
            </w:tr>
            <w:tr w:rsidR="0011577B" w14:paraId="0435D4C0" w14:textId="77777777" w:rsidTr="002148C3">
              <w:tc>
                <w:tcPr>
                  <w:tcW w:w="4675" w:type="dxa"/>
                </w:tcPr>
                <w:p w14:paraId="5AEFC50C" w14:textId="77777777" w:rsidR="0011577B" w:rsidRDefault="0011577B" w:rsidP="0011577B">
                  <w:r>
                    <w:t>Social event</w:t>
                  </w:r>
                </w:p>
              </w:tc>
              <w:tc>
                <w:tcPr>
                  <w:tcW w:w="4675" w:type="dxa"/>
                </w:tcPr>
                <w:p w14:paraId="3B6747AF" w14:textId="77777777" w:rsidR="0011577B" w:rsidRDefault="0011577B" w:rsidP="0011577B"/>
              </w:tc>
            </w:tr>
          </w:tbl>
          <w:p w14:paraId="202F8ADD" w14:textId="77777777" w:rsidR="0011577B" w:rsidRDefault="0011577B" w:rsidP="0011577B"/>
          <w:p w14:paraId="04A3E8E2" w14:textId="77777777" w:rsidR="0089566B" w:rsidRDefault="0089566B" w:rsidP="00E80A55"/>
        </w:tc>
      </w:tr>
      <w:tr w:rsidR="0089566B" w14:paraId="31305EFF" w14:textId="77777777" w:rsidTr="0089566B">
        <w:tc>
          <w:tcPr>
            <w:tcW w:w="2122" w:type="dxa"/>
          </w:tcPr>
          <w:p w14:paraId="23EE900B" w14:textId="77777777" w:rsidR="0089566B" w:rsidRPr="0089566B" w:rsidRDefault="0089566B" w:rsidP="00F22C43">
            <w:pPr>
              <w:spacing w:before="10" w:after="10" w:line="276" w:lineRule="auto"/>
              <w:rPr>
                <w:b/>
              </w:rPr>
            </w:pPr>
            <w:r w:rsidRPr="0089566B">
              <w:rPr>
                <w:b/>
              </w:rPr>
              <w:lastRenderedPageBreak/>
              <w:t>Itemised budget</w:t>
            </w:r>
          </w:p>
        </w:tc>
        <w:tc>
          <w:tcPr>
            <w:tcW w:w="6894" w:type="dxa"/>
          </w:tcPr>
          <w:p w14:paraId="09EDBD53" w14:textId="6443D3E9" w:rsidR="00E80A55" w:rsidRPr="00E80A55" w:rsidRDefault="00E80A55" w:rsidP="00E80A55">
            <w:pPr>
              <w:rPr>
                <w:color w:val="000000" w:themeColor="text1"/>
              </w:rPr>
            </w:pPr>
            <w:r w:rsidRPr="00E80A55">
              <w:rPr>
                <w:color w:val="000000" w:themeColor="text1"/>
              </w:rPr>
              <w:t>We would need:</w:t>
            </w:r>
          </w:p>
          <w:p w14:paraId="0084CB22" w14:textId="7D1E7FAB" w:rsidR="00E80A55" w:rsidRPr="00FE15BF" w:rsidRDefault="00E80A55" w:rsidP="00FE15BF">
            <w:pPr>
              <w:pStyle w:val="ListParagraph"/>
              <w:numPr>
                <w:ilvl w:val="0"/>
                <w:numId w:val="1"/>
              </w:numPr>
              <w:rPr>
                <w:color w:val="000000" w:themeColor="text1"/>
                <w:lang/>
              </w:rPr>
            </w:pPr>
            <w:r w:rsidRPr="00E80A55">
              <w:rPr>
                <w:color w:val="000000" w:themeColor="text1"/>
              </w:rPr>
              <w:t>Funding for</w:t>
            </w:r>
            <w:r w:rsidR="009C0DF1">
              <w:rPr>
                <w:color w:val="000000" w:themeColor="text1"/>
              </w:rPr>
              <w:t xml:space="preserve"> room booking and</w:t>
            </w:r>
            <w:r w:rsidRPr="00E80A55">
              <w:rPr>
                <w:color w:val="000000" w:themeColor="text1"/>
              </w:rPr>
              <w:t xml:space="preserve"> catering for 40 </w:t>
            </w:r>
            <w:proofErr w:type="gramStart"/>
            <w:r w:rsidRPr="00E80A55">
              <w:rPr>
                <w:color w:val="000000" w:themeColor="text1"/>
              </w:rPr>
              <w:t xml:space="preserve">people </w:t>
            </w:r>
            <w:r w:rsidR="001A31F1">
              <w:rPr>
                <w:color w:val="000000" w:themeColor="text1"/>
              </w:rPr>
              <w:t xml:space="preserve"> at</w:t>
            </w:r>
            <w:proofErr w:type="gramEnd"/>
            <w:r w:rsidR="001A31F1">
              <w:rPr>
                <w:color w:val="000000" w:themeColor="text1"/>
              </w:rPr>
              <w:t xml:space="preserve"> </w:t>
            </w:r>
            <w:r w:rsidR="00FE15BF" w:rsidRPr="00FE15BF">
              <w:rPr>
                <w:color w:val="000000" w:themeColor="text1"/>
                <w:lang/>
              </w:rPr>
              <w:t>The Prestonfield room</w:t>
            </w:r>
            <w:r w:rsidR="001A31F1">
              <w:rPr>
                <w:color w:val="000000" w:themeColor="text1"/>
                <w:lang w:val="it-IT"/>
              </w:rPr>
              <w:t xml:space="preserve"> </w:t>
            </w:r>
            <w:ins w:id="27" w:author="RAMOS BADAYA Esperanza" w:date="2022-07-12T10:19:00Z">
              <w:r w:rsidR="004F1E3E">
                <w:rPr>
                  <w:color w:val="000000" w:themeColor="text1"/>
                  <w:lang w:val="it-IT"/>
                </w:rPr>
                <w:t xml:space="preserve">at Pollock Halls </w:t>
              </w:r>
            </w:ins>
            <w:r w:rsidR="001A31F1">
              <w:rPr>
                <w:color w:val="000000" w:themeColor="text1"/>
                <w:lang w:val="it-IT"/>
              </w:rPr>
              <w:t>(</w:t>
            </w:r>
            <w:del w:id="28" w:author="RAMOS BADAYA Esperanza" w:date="2022-07-12T10:16:00Z">
              <w:r w:rsidR="001A31F1" w:rsidDel="004F1E3E">
                <w:rPr>
                  <w:color w:val="000000" w:themeColor="text1"/>
                  <w:lang w:val="it-IT"/>
                </w:rPr>
                <w:delText>40</w:delText>
              </w:r>
            </w:del>
            <w:ins w:id="29" w:author="RAMOS BADAYA Esperanza" w:date="2022-07-12T10:17:00Z">
              <w:r w:rsidR="004F1E3E">
                <w:rPr>
                  <w:color w:val="000000" w:themeColor="text1"/>
                  <w:lang w:val="it-IT"/>
                </w:rPr>
                <w:t>48</w:t>
              </w:r>
            </w:ins>
            <w:r w:rsidR="001A31F1">
              <w:rPr>
                <w:color w:val="000000" w:themeColor="text1"/>
                <w:lang w:val="it-IT"/>
              </w:rPr>
              <w:t>*33£ =</w:t>
            </w:r>
            <w:r w:rsidR="00450C7B">
              <w:rPr>
                <w:color w:val="000000" w:themeColor="text1"/>
                <w:lang w:val="it-IT"/>
              </w:rPr>
              <w:t xml:space="preserve"> </w:t>
            </w:r>
            <w:del w:id="30" w:author="RAMOS BADAYA Esperanza" w:date="2022-07-12T10:16:00Z">
              <w:r w:rsidR="00450C7B" w:rsidDel="004F1E3E">
                <w:rPr>
                  <w:color w:val="000000" w:themeColor="text1"/>
                  <w:lang w:val="it-IT"/>
                </w:rPr>
                <w:delText>1320</w:delText>
              </w:r>
            </w:del>
            <w:ins w:id="31" w:author="RAMOS BADAYA Esperanza" w:date="2022-07-12T10:16:00Z">
              <w:r w:rsidR="004F1E3E">
                <w:rPr>
                  <w:color w:val="000000" w:themeColor="text1"/>
                  <w:lang w:val="it-IT"/>
                </w:rPr>
                <w:t>1</w:t>
              </w:r>
            </w:ins>
            <w:ins w:id="32" w:author="RAMOS BADAYA Esperanza" w:date="2022-07-12T10:18:00Z">
              <w:r w:rsidR="004F1E3E">
                <w:rPr>
                  <w:color w:val="000000" w:themeColor="text1"/>
                  <w:lang w:val="it-IT"/>
                </w:rPr>
                <w:t>584</w:t>
              </w:r>
            </w:ins>
            <w:r w:rsidR="00450C7B">
              <w:rPr>
                <w:color w:val="000000" w:themeColor="text1"/>
                <w:lang w:val="it-IT"/>
              </w:rPr>
              <w:t>£)</w:t>
            </w:r>
            <w:ins w:id="33" w:author="RAMOS BADAYA Esperanza" w:date="2022-07-12T10:13:00Z">
              <w:r w:rsidR="004F1E3E">
                <w:rPr>
                  <w:color w:val="000000" w:themeColor="text1"/>
                  <w:lang w:val="it-IT"/>
                </w:rPr>
                <w:t xml:space="preserve">. </w:t>
              </w:r>
            </w:ins>
          </w:p>
          <w:p w14:paraId="017190C0" w14:textId="11D3AF76" w:rsidR="00E80A55" w:rsidRPr="00E80A55" w:rsidRDefault="00E80A55" w:rsidP="00E80A55">
            <w:pPr>
              <w:pStyle w:val="ListParagraph"/>
              <w:numPr>
                <w:ilvl w:val="0"/>
                <w:numId w:val="1"/>
              </w:numPr>
              <w:rPr>
                <w:color w:val="000000" w:themeColor="text1"/>
              </w:rPr>
            </w:pPr>
            <w:r w:rsidRPr="00E80A55">
              <w:rPr>
                <w:color w:val="000000" w:themeColor="text1"/>
              </w:rPr>
              <w:t>Funding for printing posters (15 posters</w:t>
            </w:r>
            <w:r w:rsidR="009835D1">
              <w:rPr>
                <w:color w:val="000000" w:themeColor="text1"/>
              </w:rPr>
              <w:t xml:space="preserve">: </w:t>
            </w:r>
            <w:r w:rsidRPr="009835D1">
              <w:rPr>
                <w:color w:val="000000" w:themeColor="text1"/>
              </w:rPr>
              <w:t>5£*15=</w:t>
            </w:r>
            <w:r w:rsidR="00D87707" w:rsidRPr="009835D1">
              <w:rPr>
                <w:color w:val="000000" w:themeColor="text1"/>
              </w:rPr>
              <w:t>£</w:t>
            </w:r>
            <w:r w:rsidRPr="00E80A55">
              <w:rPr>
                <w:b/>
                <w:bCs/>
                <w:color w:val="000000" w:themeColor="text1"/>
              </w:rPr>
              <w:t>60)</w:t>
            </w:r>
          </w:p>
          <w:p w14:paraId="7CCACE78" w14:textId="613C9130" w:rsidR="00E80A55" w:rsidRPr="00E80A55" w:rsidRDefault="00E80A55" w:rsidP="00E80A55">
            <w:pPr>
              <w:pStyle w:val="ListParagraph"/>
              <w:numPr>
                <w:ilvl w:val="0"/>
                <w:numId w:val="1"/>
              </w:numPr>
              <w:rPr>
                <w:color w:val="000000" w:themeColor="text1"/>
              </w:rPr>
            </w:pPr>
            <w:r w:rsidRPr="00E80A55">
              <w:rPr>
                <w:color w:val="000000" w:themeColor="text1"/>
              </w:rPr>
              <w:t>Funding for one social event (</w:t>
            </w:r>
            <w:r w:rsidR="009835D1">
              <w:rPr>
                <w:color w:val="000000" w:themeColor="text1"/>
              </w:rPr>
              <w:t xml:space="preserve">social event: </w:t>
            </w:r>
            <w:proofErr w:type="spellStart"/>
            <w:r w:rsidR="009835D1" w:rsidRPr="00E80A55">
              <w:rPr>
                <w:color w:val="000000" w:themeColor="text1"/>
              </w:rPr>
              <w:t>pizza&amp;pub-quiz</w:t>
            </w:r>
            <w:proofErr w:type="spellEnd"/>
            <w:r w:rsidR="009835D1" w:rsidRPr="00E80A55">
              <w:rPr>
                <w:color w:val="000000" w:themeColor="text1"/>
              </w:rPr>
              <w:t xml:space="preserve">: </w:t>
            </w:r>
            <w:r w:rsidR="009835D1">
              <w:rPr>
                <w:color w:val="000000" w:themeColor="text1"/>
              </w:rPr>
              <w:t>£</w:t>
            </w:r>
            <w:r w:rsidR="009835D1" w:rsidRPr="009835D1">
              <w:rPr>
                <w:color w:val="000000" w:themeColor="text1"/>
              </w:rPr>
              <w:t>2</w:t>
            </w:r>
            <w:r w:rsidR="00905B40">
              <w:rPr>
                <w:color w:val="000000" w:themeColor="text1"/>
              </w:rPr>
              <w:t>4</w:t>
            </w:r>
            <w:r w:rsidR="009835D1" w:rsidRPr="009835D1">
              <w:rPr>
                <w:color w:val="000000" w:themeColor="text1"/>
              </w:rPr>
              <w:t>0</w:t>
            </w:r>
            <w:r w:rsidR="009835D1" w:rsidRPr="00E80A55">
              <w:rPr>
                <w:color w:val="000000" w:themeColor="text1"/>
              </w:rPr>
              <w:t xml:space="preserve">, 20 pizzas </w:t>
            </w:r>
            <w:r w:rsidR="009835D1">
              <w:rPr>
                <w:color w:val="000000" w:themeColor="text1"/>
              </w:rPr>
              <w:t xml:space="preserve">&amp; </w:t>
            </w:r>
            <w:r w:rsidRPr="00E80A55">
              <w:rPr>
                <w:color w:val="000000" w:themeColor="text1"/>
              </w:rPr>
              <w:t xml:space="preserve">closure social event: guided tour </w:t>
            </w:r>
            <w:r w:rsidR="009835D1">
              <w:rPr>
                <w:color w:val="000000" w:themeColor="text1"/>
              </w:rPr>
              <w:t>£</w:t>
            </w:r>
            <w:r w:rsidRPr="009835D1">
              <w:rPr>
                <w:color w:val="000000" w:themeColor="text1"/>
              </w:rPr>
              <w:t>50</w:t>
            </w:r>
            <w:r w:rsidR="009835D1" w:rsidRPr="009835D1">
              <w:rPr>
                <w:color w:val="000000" w:themeColor="text1"/>
              </w:rPr>
              <w:t>. Total:</w:t>
            </w:r>
            <w:r w:rsidR="009835D1">
              <w:rPr>
                <w:b/>
                <w:bCs/>
                <w:color w:val="000000" w:themeColor="text1"/>
              </w:rPr>
              <w:t xml:space="preserve"> </w:t>
            </w:r>
            <w:r w:rsidR="00905B40">
              <w:rPr>
                <w:color w:val="000000" w:themeColor="text1"/>
              </w:rPr>
              <w:t>£</w:t>
            </w:r>
            <w:r w:rsidR="00905B40" w:rsidRPr="00905B40">
              <w:rPr>
                <w:b/>
                <w:bCs/>
                <w:color w:val="000000" w:themeColor="text1"/>
              </w:rPr>
              <w:t>290</w:t>
            </w:r>
            <w:r w:rsidRPr="00E80A55">
              <w:rPr>
                <w:b/>
                <w:bCs/>
                <w:color w:val="000000" w:themeColor="text1"/>
              </w:rPr>
              <w:t>)</w:t>
            </w:r>
          </w:p>
          <w:p w14:paraId="1218B65D" w14:textId="0958BFE8" w:rsidR="0089566B" w:rsidRPr="00E80A55" w:rsidRDefault="00E80A55" w:rsidP="00E80A55">
            <w:pPr>
              <w:pStyle w:val="ListParagraph"/>
              <w:numPr>
                <w:ilvl w:val="0"/>
                <w:numId w:val="1"/>
              </w:numPr>
              <w:rPr>
                <w:color w:val="000000" w:themeColor="text1"/>
              </w:rPr>
            </w:pPr>
            <w:r w:rsidRPr="00E80A55">
              <w:rPr>
                <w:color w:val="000000" w:themeColor="text1"/>
              </w:rPr>
              <w:t>Invited speaker (</w:t>
            </w:r>
            <w:r w:rsidR="006275A5">
              <w:rPr>
                <w:color w:val="000000" w:themeColor="text1"/>
              </w:rPr>
              <w:t>1 night stay for 4 invited speakers</w:t>
            </w:r>
            <w:r w:rsidRPr="00E80A55">
              <w:rPr>
                <w:color w:val="000000" w:themeColor="text1"/>
              </w:rPr>
              <w:t xml:space="preserve"> </w:t>
            </w:r>
            <w:r w:rsidRPr="00E80A55">
              <w:rPr>
                <w:b/>
                <w:bCs/>
                <w:color w:val="000000" w:themeColor="text1"/>
              </w:rPr>
              <w:t>400</w:t>
            </w:r>
            <w:r w:rsidRPr="00E80A55">
              <w:rPr>
                <w:color w:val="000000" w:themeColor="text1"/>
              </w:rPr>
              <w:t>£)</w:t>
            </w:r>
          </w:p>
          <w:p w14:paraId="464DC94D" w14:textId="7C379976" w:rsidR="0089566B" w:rsidRPr="00E80A55" w:rsidRDefault="00EC1F28" w:rsidP="004F1E3E">
            <w:pPr>
              <w:spacing w:before="10" w:after="10" w:line="276" w:lineRule="auto"/>
              <w:rPr>
                <w:color w:val="000000" w:themeColor="text1"/>
              </w:rPr>
              <w:pPrChange w:id="34" w:author="RAMOS BADAYA Esperanza" w:date="2022-07-12T10:23:00Z">
                <w:pPr>
                  <w:spacing w:before="10" w:after="10" w:line="276" w:lineRule="auto"/>
                </w:pPr>
              </w:pPrChange>
            </w:pPr>
            <w:del w:id="35" w:author="RAMOS BADAYA Esperanza" w:date="2022-07-12T10:23:00Z">
              <w:r w:rsidDel="004F1E3E">
                <w:rPr>
                  <w:color w:val="000000" w:themeColor="text1"/>
                </w:rPr>
                <w:delText>1320</w:delText>
              </w:r>
            </w:del>
            <w:ins w:id="36" w:author="RAMOS BADAYA Esperanza" w:date="2022-07-12T10:23:00Z">
              <w:r w:rsidR="004F1E3E">
                <w:rPr>
                  <w:color w:val="000000" w:themeColor="text1"/>
                </w:rPr>
                <w:t>1</w:t>
              </w:r>
              <w:r w:rsidR="004F1E3E">
                <w:rPr>
                  <w:color w:val="000000" w:themeColor="text1"/>
                </w:rPr>
                <w:t>584</w:t>
              </w:r>
            </w:ins>
            <w:r>
              <w:rPr>
                <w:color w:val="000000" w:themeColor="text1"/>
              </w:rPr>
              <w:t>+</w:t>
            </w:r>
            <w:r w:rsidR="006149C3">
              <w:rPr>
                <w:color w:val="000000" w:themeColor="text1"/>
              </w:rPr>
              <w:t>60+290+400</w:t>
            </w:r>
          </w:p>
        </w:tc>
      </w:tr>
      <w:tr w:rsidR="0089566B" w14:paraId="60B75B2C" w14:textId="77777777" w:rsidTr="0089566B">
        <w:tc>
          <w:tcPr>
            <w:tcW w:w="2122" w:type="dxa"/>
          </w:tcPr>
          <w:p w14:paraId="27B9362E" w14:textId="77777777" w:rsidR="0089566B" w:rsidRPr="0089566B" w:rsidRDefault="0089566B" w:rsidP="00F22C43">
            <w:pPr>
              <w:spacing w:before="10" w:after="10" w:line="276" w:lineRule="auto"/>
              <w:rPr>
                <w:b/>
              </w:rPr>
            </w:pPr>
            <w:r w:rsidRPr="0089566B">
              <w:rPr>
                <w:b/>
              </w:rPr>
              <w:t>Total amount</w:t>
            </w:r>
            <w:r w:rsidR="00F22C43">
              <w:rPr>
                <w:b/>
              </w:rPr>
              <w:t xml:space="preserve"> of funding</w:t>
            </w:r>
            <w:r w:rsidRPr="0089566B">
              <w:rPr>
                <w:b/>
              </w:rPr>
              <w:t xml:space="preserve"> requested</w:t>
            </w:r>
            <w:r w:rsidR="00F22C43">
              <w:rPr>
                <w:b/>
              </w:rPr>
              <w:t xml:space="preserve"> (£)</w:t>
            </w:r>
          </w:p>
        </w:tc>
        <w:tc>
          <w:tcPr>
            <w:tcW w:w="6894" w:type="dxa"/>
          </w:tcPr>
          <w:p w14:paraId="07603883" w14:textId="1AD2187B" w:rsidR="0089566B" w:rsidRDefault="00324574" w:rsidP="00F22C43">
            <w:pPr>
              <w:spacing w:before="10" w:after="10" w:line="276" w:lineRule="auto"/>
            </w:pPr>
            <w:r>
              <w:t>£</w:t>
            </w:r>
            <w:del w:id="37" w:author="RAMOS BADAYA Esperanza" w:date="2022-07-12T10:23:00Z">
              <w:r w:rsidR="00F20431" w:rsidDel="004F1E3E">
                <w:delText>2070</w:delText>
              </w:r>
            </w:del>
            <w:ins w:id="38" w:author="RAMOS BADAYA Esperanza" w:date="2022-07-12T10:23:00Z">
              <w:r w:rsidR="004F1E3E">
                <w:t>2</w:t>
              </w:r>
              <w:r w:rsidR="004F1E3E">
                <w:t>334</w:t>
              </w:r>
            </w:ins>
          </w:p>
          <w:p w14:paraId="1164BD1A" w14:textId="77777777" w:rsidR="00F22C43" w:rsidRDefault="00F22C43" w:rsidP="00F22C43">
            <w:pPr>
              <w:spacing w:before="10" w:after="10" w:line="276" w:lineRule="auto"/>
            </w:pPr>
          </w:p>
        </w:tc>
      </w:tr>
      <w:tr w:rsidR="00F22C43" w14:paraId="610033BD" w14:textId="77777777" w:rsidTr="0089566B">
        <w:tc>
          <w:tcPr>
            <w:tcW w:w="2122" w:type="dxa"/>
          </w:tcPr>
          <w:p w14:paraId="753180D2" w14:textId="77777777" w:rsidR="00F22C43" w:rsidRDefault="00F22C43" w:rsidP="00F22C43">
            <w:pPr>
              <w:spacing w:before="10" w:after="10" w:line="276" w:lineRule="auto"/>
              <w:rPr>
                <w:b/>
              </w:rPr>
            </w:pPr>
            <w:r>
              <w:rPr>
                <w:b/>
              </w:rPr>
              <w:t xml:space="preserve">Indication of dates for proposed activity </w:t>
            </w:r>
          </w:p>
        </w:tc>
        <w:tc>
          <w:tcPr>
            <w:tcW w:w="6894" w:type="dxa"/>
          </w:tcPr>
          <w:p w14:paraId="0727F054" w14:textId="3456479E" w:rsidR="00F22C43" w:rsidRDefault="00072895" w:rsidP="00F22C43">
            <w:pPr>
              <w:spacing w:before="10" w:after="10" w:line="276" w:lineRule="auto"/>
            </w:pPr>
            <w:r>
              <w:t>0</w:t>
            </w:r>
            <w:r w:rsidR="00F20431">
              <w:t>8</w:t>
            </w:r>
            <w:r>
              <w:t>.10.2022-0</w:t>
            </w:r>
            <w:r w:rsidR="00F20431">
              <w:t>9</w:t>
            </w:r>
            <w:r>
              <w:t>.10.2022</w:t>
            </w:r>
          </w:p>
          <w:p w14:paraId="223B79B2" w14:textId="77777777" w:rsidR="00F22C43" w:rsidRDefault="00F22C43" w:rsidP="00F22C43">
            <w:pPr>
              <w:spacing w:before="10" w:after="10" w:line="276" w:lineRule="auto"/>
            </w:pPr>
          </w:p>
          <w:p w14:paraId="5EB85776" w14:textId="77777777" w:rsidR="00F22C43" w:rsidRDefault="00F22C43" w:rsidP="00F22C43">
            <w:pPr>
              <w:spacing w:before="10" w:after="10" w:line="276" w:lineRule="auto"/>
            </w:pPr>
          </w:p>
        </w:tc>
      </w:tr>
      <w:tr w:rsidR="00594072" w14:paraId="7A9D9C7F" w14:textId="77777777" w:rsidTr="0089566B">
        <w:tc>
          <w:tcPr>
            <w:tcW w:w="2122" w:type="dxa"/>
          </w:tcPr>
          <w:p w14:paraId="5FCDCCC0" w14:textId="77777777" w:rsidR="00594072" w:rsidRDefault="00594072" w:rsidP="00F22C43">
            <w:pPr>
              <w:spacing w:before="10" w:after="10" w:line="276" w:lineRule="auto"/>
              <w:rPr>
                <w:b/>
              </w:rPr>
            </w:pPr>
            <w:r>
              <w:rPr>
                <w:b/>
              </w:rPr>
              <w:t xml:space="preserve">Please list any logistical/administrative support you </w:t>
            </w:r>
            <w:r w:rsidR="00A5433B">
              <w:rPr>
                <w:b/>
              </w:rPr>
              <w:t>might need from staff?</w:t>
            </w:r>
            <w:r>
              <w:rPr>
                <w:b/>
              </w:rPr>
              <w:t xml:space="preserve"> </w:t>
            </w:r>
          </w:p>
          <w:p w14:paraId="7534BB96" w14:textId="77777777" w:rsidR="00594072" w:rsidRDefault="00594072" w:rsidP="00F22C43">
            <w:pPr>
              <w:spacing w:before="10" w:after="10" w:line="276" w:lineRule="auto"/>
              <w:rPr>
                <w:b/>
              </w:rPr>
            </w:pPr>
          </w:p>
          <w:p w14:paraId="030D6188" w14:textId="77777777" w:rsidR="00594072" w:rsidRDefault="00594072" w:rsidP="00F22C43">
            <w:pPr>
              <w:spacing w:before="10" w:after="10" w:line="276" w:lineRule="auto"/>
              <w:rPr>
                <w:b/>
              </w:rPr>
            </w:pPr>
          </w:p>
          <w:p w14:paraId="33635195" w14:textId="77777777" w:rsidR="00594072" w:rsidRDefault="00594072" w:rsidP="00F22C43">
            <w:pPr>
              <w:spacing w:before="10" w:after="10" w:line="276" w:lineRule="auto"/>
              <w:rPr>
                <w:b/>
              </w:rPr>
            </w:pPr>
          </w:p>
          <w:p w14:paraId="043D9D4C" w14:textId="77777777" w:rsidR="00594072" w:rsidRPr="0089566B" w:rsidRDefault="00594072" w:rsidP="00F22C43">
            <w:pPr>
              <w:spacing w:before="10" w:after="10" w:line="276" w:lineRule="auto"/>
              <w:rPr>
                <w:b/>
              </w:rPr>
            </w:pPr>
          </w:p>
        </w:tc>
        <w:tc>
          <w:tcPr>
            <w:tcW w:w="6894" w:type="dxa"/>
          </w:tcPr>
          <w:p w14:paraId="4AC820C2" w14:textId="46E14A21" w:rsidR="00594072" w:rsidRPr="00E264F5" w:rsidRDefault="00E264F5" w:rsidP="00F22C43">
            <w:pPr>
              <w:spacing w:before="10" w:after="10" w:line="276" w:lineRule="auto"/>
              <w:rPr>
                <w:color w:val="000000" w:themeColor="text1"/>
                <w:lang w:val="en-US"/>
                <w:rPrChange w:id="39" w:author="RAMOS BADAYA Esperanza" w:date="2022-07-12T10:25:00Z">
                  <w:rPr>
                    <w:color w:val="FF0000"/>
                    <w:highlight w:val="yellow"/>
                  </w:rPr>
                </w:rPrChange>
              </w:rPr>
            </w:pPr>
            <w:ins w:id="40" w:author="RAMOS BADAYA Esperanza" w:date="2022-07-12T10:24:00Z">
              <w:r w:rsidRPr="00E264F5">
                <w:rPr>
                  <w:color w:val="000000" w:themeColor="text1"/>
                  <w:lang w:val="en-US"/>
                  <w:rPrChange w:id="41" w:author="RAMOS BADAYA Esperanza" w:date="2022-07-12T10:25:00Z">
                    <w:rPr>
                      <w:color w:val="FF0000"/>
                      <w:highlight w:val="yellow"/>
                    </w:rPr>
                  </w:rPrChange>
                </w:rPr>
                <w:t>We would need a recording device (e.g., an owl) to stream the events live for those</w:t>
              </w:r>
              <w:bookmarkStart w:id="42" w:name="_GoBack"/>
              <w:bookmarkEnd w:id="42"/>
              <w:r w:rsidRPr="00E264F5">
                <w:rPr>
                  <w:color w:val="000000" w:themeColor="text1"/>
                  <w:lang w:val="en-US"/>
                  <w:rPrChange w:id="43" w:author="RAMOS BADAYA Esperanza" w:date="2022-07-12T10:25:00Z">
                    <w:rPr>
                      <w:color w:val="FF0000"/>
                      <w:highlight w:val="yellow"/>
                    </w:rPr>
                  </w:rPrChange>
                </w:rPr>
                <w:t xml:space="preserve"> who do not attend the conference in-person but online.</w:t>
              </w:r>
            </w:ins>
          </w:p>
        </w:tc>
      </w:tr>
    </w:tbl>
    <w:p w14:paraId="0B89B52B" w14:textId="77777777" w:rsidR="00BF4ADC" w:rsidRDefault="00BF4ADC"/>
    <w:sectPr w:rsidR="00BF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16F0D"/>
    <w:multiLevelType w:val="hybridMultilevel"/>
    <w:tmpl w:val="8F7C3486"/>
    <w:lvl w:ilvl="0" w:tplc="5D8C5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OS BADAYA Esperanza">
    <w15:presenceInfo w15:providerId="None" w15:userId="RAMOS BADAYA Esperan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6B"/>
    <w:rsid w:val="00072895"/>
    <w:rsid w:val="00114304"/>
    <w:rsid w:val="0011577B"/>
    <w:rsid w:val="001272C2"/>
    <w:rsid w:val="001664F8"/>
    <w:rsid w:val="001A31F1"/>
    <w:rsid w:val="001F7395"/>
    <w:rsid w:val="002B71E2"/>
    <w:rsid w:val="00324574"/>
    <w:rsid w:val="00360182"/>
    <w:rsid w:val="00364A07"/>
    <w:rsid w:val="00376D75"/>
    <w:rsid w:val="00450C7B"/>
    <w:rsid w:val="004F1B6A"/>
    <w:rsid w:val="004F1E3E"/>
    <w:rsid w:val="00594072"/>
    <w:rsid w:val="006149C3"/>
    <w:rsid w:val="006275A5"/>
    <w:rsid w:val="006460C7"/>
    <w:rsid w:val="00654405"/>
    <w:rsid w:val="00695D0C"/>
    <w:rsid w:val="006A2782"/>
    <w:rsid w:val="00736E7E"/>
    <w:rsid w:val="00771EB2"/>
    <w:rsid w:val="007C03C5"/>
    <w:rsid w:val="007E439E"/>
    <w:rsid w:val="0086611F"/>
    <w:rsid w:val="0089566B"/>
    <w:rsid w:val="008B4B12"/>
    <w:rsid w:val="00904B9C"/>
    <w:rsid w:val="00905B40"/>
    <w:rsid w:val="009835D1"/>
    <w:rsid w:val="009C0DF1"/>
    <w:rsid w:val="009F7BC0"/>
    <w:rsid w:val="00A21B1E"/>
    <w:rsid w:val="00A30B82"/>
    <w:rsid w:val="00A47350"/>
    <w:rsid w:val="00A514C7"/>
    <w:rsid w:val="00A5433B"/>
    <w:rsid w:val="00A86827"/>
    <w:rsid w:val="00AA2410"/>
    <w:rsid w:val="00AC5E7F"/>
    <w:rsid w:val="00B679F3"/>
    <w:rsid w:val="00BD121F"/>
    <w:rsid w:val="00BF4ADC"/>
    <w:rsid w:val="00C56110"/>
    <w:rsid w:val="00C64CE9"/>
    <w:rsid w:val="00D87707"/>
    <w:rsid w:val="00E00595"/>
    <w:rsid w:val="00E264F5"/>
    <w:rsid w:val="00E80A55"/>
    <w:rsid w:val="00E81C7A"/>
    <w:rsid w:val="00EC1F28"/>
    <w:rsid w:val="00ED272C"/>
    <w:rsid w:val="00EE7249"/>
    <w:rsid w:val="00F20431"/>
    <w:rsid w:val="00F22C43"/>
    <w:rsid w:val="00F35253"/>
    <w:rsid w:val="00F5420D"/>
    <w:rsid w:val="00F56DEE"/>
    <w:rsid w:val="00FE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C43"/>
  <w15:chartTrackingRefBased/>
  <w15:docId w15:val="{FE872412-4869-485E-BF2B-9C2F7A5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49"/>
    <w:rPr>
      <w:color w:val="0563C1" w:themeColor="hyperlink"/>
      <w:u w:val="single"/>
    </w:rPr>
  </w:style>
  <w:style w:type="paragraph" w:styleId="ListParagraph">
    <w:name w:val="List Paragraph"/>
    <w:basedOn w:val="Normal"/>
    <w:uiPriority w:val="34"/>
    <w:qFormat/>
    <w:rsid w:val="0011577B"/>
    <w:pPr>
      <w:ind w:left="720"/>
      <w:contextualSpacing/>
    </w:pPr>
    <w:rPr>
      <w:lang w:val="en-US"/>
    </w:rPr>
  </w:style>
  <w:style w:type="character" w:customStyle="1" w:styleId="UnresolvedMention">
    <w:name w:val="Unresolved Mention"/>
    <w:basedOn w:val="DefaultParagraphFont"/>
    <w:uiPriority w:val="99"/>
    <w:semiHidden/>
    <w:unhideWhenUsed/>
    <w:rsid w:val="00E00595"/>
    <w:rPr>
      <w:color w:val="605E5C"/>
      <w:shd w:val="clear" w:color="auto" w:fill="E1DFDD"/>
    </w:rPr>
  </w:style>
  <w:style w:type="character" w:styleId="FollowedHyperlink">
    <w:name w:val="FollowedHyperlink"/>
    <w:basedOn w:val="DefaultParagraphFont"/>
    <w:uiPriority w:val="99"/>
    <w:semiHidden/>
    <w:unhideWhenUsed/>
    <w:rsid w:val="00E0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6569">
      <w:bodyDiv w:val="1"/>
      <w:marLeft w:val="0"/>
      <w:marRight w:val="0"/>
      <w:marTop w:val="0"/>
      <w:marBottom w:val="0"/>
      <w:divBdr>
        <w:top w:val="none" w:sz="0" w:space="0" w:color="auto"/>
        <w:left w:val="none" w:sz="0" w:space="0" w:color="auto"/>
        <w:bottom w:val="none" w:sz="0" w:space="0" w:color="auto"/>
        <w:right w:val="none" w:sz="0" w:space="0" w:color="auto"/>
      </w:divBdr>
    </w:div>
    <w:div w:id="566839546">
      <w:bodyDiv w:val="1"/>
      <w:marLeft w:val="0"/>
      <w:marRight w:val="0"/>
      <w:marTop w:val="0"/>
      <w:marBottom w:val="0"/>
      <w:divBdr>
        <w:top w:val="none" w:sz="0" w:space="0" w:color="auto"/>
        <w:left w:val="none" w:sz="0" w:space="0" w:color="auto"/>
        <w:bottom w:val="none" w:sz="0" w:space="0" w:color="auto"/>
        <w:right w:val="none" w:sz="0" w:space="0" w:color="auto"/>
      </w:divBdr>
    </w:div>
    <w:div w:id="15285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t@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3CA4A6F49FA4C8F3BDBCB32D51D3A" ma:contentTypeVersion="14" ma:contentTypeDescription="Create a new document." ma:contentTypeScope="" ma:versionID="66b15b6ffd5698dcc3de4ddeed946702">
  <xsd:schema xmlns:xsd="http://www.w3.org/2001/XMLSchema" xmlns:xs="http://www.w3.org/2001/XMLSchema" xmlns:p="http://schemas.microsoft.com/office/2006/metadata/properties" xmlns:ns3="0d2cab6b-c50f-44d6-bc32-68cc6a225041" xmlns:ns4="1686f3c4-bf3e-46cc-9f83-a1a7dfd0296f" targetNamespace="http://schemas.microsoft.com/office/2006/metadata/properties" ma:root="true" ma:fieldsID="d054b590c1c060737a3951ea3ad48e14" ns3:_="" ns4:_="">
    <xsd:import namespace="0d2cab6b-c50f-44d6-bc32-68cc6a225041"/>
    <xsd:import namespace="1686f3c4-bf3e-46cc-9f83-a1a7dfd029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cab6b-c50f-44d6-bc32-68cc6a225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6f3c4-bf3e-46cc-9f83-a1a7dfd029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09674-38A4-42F5-BE36-2ADD254B1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cab6b-c50f-44d6-bc32-68cc6a225041"/>
    <ds:schemaRef ds:uri="1686f3c4-bf3e-46cc-9f83-a1a7dfd02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5416F-4A10-4CEE-B8DA-468C88A0F1F3}">
  <ds:schemaRefs>
    <ds:schemaRef ds:uri="http://schemas.microsoft.com/sharepoint/v3/contenttype/forms"/>
  </ds:schemaRefs>
</ds:datastoreItem>
</file>

<file path=customXml/itemProps3.xml><?xml version="1.0" encoding="utf-8"?>
<ds:datastoreItem xmlns:ds="http://schemas.openxmlformats.org/officeDocument/2006/customXml" ds:itemID="{C735B245-2268-4F3D-AFF0-9AEDA1B9C9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Amelia</dc:creator>
  <cp:keywords/>
  <dc:description/>
  <cp:lastModifiedBy>RAMOS BADAYA Esperanza</cp:lastModifiedBy>
  <cp:revision>11</cp:revision>
  <dcterms:created xsi:type="dcterms:W3CDTF">2022-06-20T09:34:00Z</dcterms:created>
  <dcterms:modified xsi:type="dcterms:W3CDTF">2022-07-12T09:25:00Z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0x01010038C3CA4A6F49FA4C8F3BDBCB32D51D3A</vt:lpwstr>
  </property>
</Properties>
</file>